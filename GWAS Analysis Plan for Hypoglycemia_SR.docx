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9FF10" w14:textId="77777777" w:rsidR="004C711F" w:rsidRDefault="004C711F" w:rsidP="004C711F">
      <w:pPr>
        <w:autoSpaceDE w:val="0"/>
        <w:autoSpaceDN w:val="0"/>
        <w:adjustRightInd w:val="0"/>
        <w:spacing w:after="0" w:line="240" w:lineRule="auto"/>
        <w:rPr>
          <w:rFonts w:ascii="Arial" w:eastAsia="Times New Roman" w:hAnsi="Arial" w:cs="Arial"/>
          <w:b/>
          <w:color w:val="000000" w:themeColor="text1"/>
        </w:rPr>
      </w:pPr>
      <w:bookmarkStart w:id="0" w:name="_GoBack"/>
      <w:bookmarkEnd w:id="0"/>
      <w:r>
        <w:rPr>
          <w:rFonts w:ascii="Arial" w:eastAsia="Times New Roman" w:hAnsi="Arial" w:cs="Arial"/>
          <w:b/>
          <w:color w:val="000000" w:themeColor="text1"/>
        </w:rPr>
        <w:t>GWAS Analysis Plan for Hyp</w:t>
      </w:r>
      <w:r w:rsidR="00E338A1">
        <w:rPr>
          <w:rFonts w:ascii="Arial" w:eastAsia="Times New Roman" w:hAnsi="Arial" w:cs="Arial"/>
          <w:b/>
          <w:color w:val="000000" w:themeColor="text1"/>
        </w:rPr>
        <w:t>o</w:t>
      </w:r>
      <w:r>
        <w:rPr>
          <w:rFonts w:ascii="Arial" w:eastAsia="Times New Roman" w:hAnsi="Arial" w:cs="Arial"/>
          <w:b/>
          <w:color w:val="000000" w:themeColor="text1"/>
        </w:rPr>
        <w:t>glycemia</w:t>
      </w:r>
    </w:p>
    <w:p w14:paraId="13CAD6AB" w14:textId="77777777" w:rsidR="004C711F" w:rsidRDefault="004C711F" w:rsidP="004C711F">
      <w:pPr>
        <w:autoSpaceDE w:val="0"/>
        <w:autoSpaceDN w:val="0"/>
        <w:adjustRightInd w:val="0"/>
        <w:spacing w:after="0" w:line="240" w:lineRule="auto"/>
        <w:rPr>
          <w:rFonts w:ascii="Arial" w:eastAsia="Times New Roman" w:hAnsi="Arial" w:cs="Arial"/>
          <w:b/>
          <w:color w:val="000000" w:themeColor="text1"/>
        </w:rPr>
      </w:pPr>
    </w:p>
    <w:p w14:paraId="679A0708" w14:textId="77777777" w:rsidR="004C711F" w:rsidRPr="004D70BF" w:rsidRDefault="004C711F" w:rsidP="004C711F">
      <w:p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b/>
          <w:color w:val="000000" w:themeColor="text1"/>
        </w:rPr>
        <w:t xml:space="preserve">Objective: </w:t>
      </w:r>
      <w:r w:rsidRPr="004D70BF">
        <w:rPr>
          <w:rFonts w:ascii="Arial" w:eastAsia="Times New Roman" w:hAnsi="Arial" w:cs="Arial"/>
          <w:color w:val="000000" w:themeColor="text1"/>
        </w:rPr>
        <w:t xml:space="preserve">To </w:t>
      </w:r>
      <w:r>
        <w:rPr>
          <w:rFonts w:ascii="Arial" w:eastAsia="Times New Roman" w:hAnsi="Arial" w:cs="Arial"/>
          <w:color w:val="000000" w:themeColor="text1"/>
        </w:rPr>
        <w:t>conduct a genome-wide association study (GWAS) of hyp</w:t>
      </w:r>
      <w:r w:rsidR="00E16902">
        <w:rPr>
          <w:rFonts w:ascii="Arial" w:eastAsia="Times New Roman" w:hAnsi="Arial" w:cs="Arial"/>
          <w:color w:val="000000" w:themeColor="text1"/>
        </w:rPr>
        <w:t>o</w:t>
      </w:r>
      <w:r>
        <w:rPr>
          <w:rFonts w:ascii="Arial" w:eastAsia="Times New Roman" w:hAnsi="Arial" w:cs="Arial"/>
          <w:color w:val="000000" w:themeColor="text1"/>
        </w:rPr>
        <w:t>glycemia in those who have been diagnosed with diabetes in the Million Vet Program (MVP) study population</w:t>
      </w:r>
      <w:r w:rsidR="008B7D27">
        <w:rPr>
          <w:rFonts w:ascii="Arial" w:eastAsia="Times New Roman" w:hAnsi="Arial" w:cs="Arial"/>
          <w:color w:val="000000" w:themeColor="text1"/>
        </w:rPr>
        <w:t>. The study will determine the odds of having hypoglycemia given the genotypes at specific loci.</w:t>
      </w:r>
    </w:p>
    <w:p w14:paraId="1B0C9E7E" w14:textId="77777777" w:rsidR="004C711F" w:rsidRDefault="004C711F" w:rsidP="004C711F">
      <w:pPr>
        <w:autoSpaceDE w:val="0"/>
        <w:autoSpaceDN w:val="0"/>
        <w:adjustRightInd w:val="0"/>
        <w:spacing w:after="0" w:line="240" w:lineRule="auto"/>
        <w:rPr>
          <w:rFonts w:ascii="Arial" w:eastAsia="Times New Roman" w:hAnsi="Arial" w:cs="Arial"/>
          <w:b/>
          <w:color w:val="000000" w:themeColor="text1"/>
        </w:rPr>
      </w:pPr>
    </w:p>
    <w:p w14:paraId="4E29006B" w14:textId="77777777" w:rsidR="0000207E" w:rsidRDefault="004C711F" w:rsidP="0000207E">
      <w:pPr>
        <w:autoSpaceDE w:val="0"/>
        <w:autoSpaceDN w:val="0"/>
        <w:adjustRightInd w:val="0"/>
        <w:spacing w:after="0" w:line="240" w:lineRule="auto"/>
        <w:rPr>
          <w:rFonts w:ascii="Arial" w:eastAsia="Times New Roman" w:hAnsi="Arial" w:cs="Arial"/>
          <w:color w:val="000000" w:themeColor="text1"/>
        </w:rPr>
      </w:pPr>
      <w:r w:rsidRPr="003849BC">
        <w:rPr>
          <w:rFonts w:ascii="Arial" w:eastAsia="Times New Roman" w:hAnsi="Arial" w:cs="Arial"/>
          <w:b/>
          <w:color w:val="000000" w:themeColor="text1"/>
        </w:rPr>
        <w:t>Data:</w:t>
      </w:r>
      <w:r>
        <w:rPr>
          <w:rFonts w:ascii="Arial" w:eastAsia="Times New Roman" w:hAnsi="Arial" w:cs="Arial"/>
          <w:color w:val="000000" w:themeColor="text1"/>
        </w:rPr>
        <w:t xml:space="preserve"> In our GWAS</w:t>
      </w:r>
      <w:r w:rsidR="0000207E">
        <w:rPr>
          <w:rFonts w:ascii="Arial" w:eastAsia="Times New Roman" w:hAnsi="Arial" w:cs="Arial"/>
          <w:color w:val="000000" w:themeColor="text1"/>
        </w:rPr>
        <w:t xml:space="preserve">, participants are included in the study if they meet </w:t>
      </w:r>
      <w:r w:rsidR="00750416" w:rsidRPr="00BA0A03">
        <w:rPr>
          <w:rFonts w:ascii="Arial" w:eastAsia="Times New Roman" w:hAnsi="Arial" w:cs="Arial"/>
          <w:b/>
          <w:color w:val="000000" w:themeColor="text1"/>
        </w:rPr>
        <w:t>all</w:t>
      </w:r>
      <w:r w:rsidR="00750416">
        <w:rPr>
          <w:rFonts w:ascii="Arial" w:eastAsia="Times New Roman" w:hAnsi="Arial" w:cs="Arial"/>
          <w:color w:val="000000" w:themeColor="text1"/>
        </w:rPr>
        <w:t xml:space="preserve"> </w:t>
      </w:r>
      <w:r w:rsidR="0000207E">
        <w:rPr>
          <w:rFonts w:ascii="Arial" w:eastAsia="Times New Roman" w:hAnsi="Arial" w:cs="Arial"/>
          <w:color w:val="000000" w:themeColor="text1"/>
        </w:rPr>
        <w:t xml:space="preserve">these criteria:  </w:t>
      </w:r>
    </w:p>
    <w:p w14:paraId="1601EF00" w14:textId="77777777" w:rsidR="0000207E" w:rsidRPr="0000207E" w:rsidRDefault="00750416" w:rsidP="0000207E">
      <w:pPr>
        <w:pStyle w:val="ListParagraph"/>
        <w:numPr>
          <w:ilvl w:val="0"/>
          <w:numId w:val="1"/>
        </w:num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They </w:t>
      </w:r>
      <w:r w:rsidR="0000207E" w:rsidRPr="0000207E">
        <w:rPr>
          <w:rFonts w:ascii="Arial" w:eastAsia="Times New Roman" w:hAnsi="Arial" w:cs="Arial"/>
          <w:color w:val="000000" w:themeColor="text1"/>
        </w:rPr>
        <w:t xml:space="preserve">had one primary care diagnosis of diabetes or 2 </w:t>
      </w:r>
      <w:r w:rsidR="00E16902">
        <w:rPr>
          <w:rFonts w:ascii="Arial" w:eastAsia="Times New Roman" w:hAnsi="Arial" w:cs="Arial"/>
          <w:color w:val="000000" w:themeColor="text1"/>
        </w:rPr>
        <w:t>or more</w:t>
      </w:r>
      <w:r w:rsidR="0000207E" w:rsidRPr="0000207E">
        <w:rPr>
          <w:rFonts w:ascii="Arial" w:eastAsia="Times New Roman" w:hAnsi="Arial" w:cs="Arial"/>
          <w:color w:val="000000" w:themeColor="text1"/>
        </w:rPr>
        <w:t xml:space="preserve"> diagnos</w:t>
      </w:r>
      <w:r w:rsidR="00E16902">
        <w:rPr>
          <w:rFonts w:ascii="Arial" w:eastAsia="Times New Roman" w:hAnsi="Arial" w:cs="Arial"/>
          <w:color w:val="000000" w:themeColor="text1"/>
        </w:rPr>
        <w:t>e</w:t>
      </w:r>
      <w:r w:rsidR="0000207E" w:rsidRPr="0000207E">
        <w:rPr>
          <w:rFonts w:ascii="Arial" w:eastAsia="Times New Roman" w:hAnsi="Arial" w:cs="Arial"/>
          <w:color w:val="000000" w:themeColor="text1"/>
        </w:rPr>
        <w:t>s anywhere</w:t>
      </w:r>
    </w:p>
    <w:p w14:paraId="633A9C94" w14:textId="77777777" w:rsidR="0000207E" w:rsidRDefault="00750416" w:rsidP="0000207E">
      <w:pPr>
        <w:pStyle w:val="ListParagraph"/>
        <w:numPr>
          <w:ilvl w:val="0"/>
          <w:numId w:val="1"/>
        </w:num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They </w:t>
      </w:r>
      <w:r w:rsidR="0000207E">
        <w:rPr>
          <w:rFonts w:ascii="Arial" w:eastAsia="Times New Roman" w:hAnsi="Arial" w:cs="Arial"/>
          <w:color w:val="000000" w:themeColor="text1"/>
        </w:rPr>
        <w:t>filled at least one oral or injectable prescription</w:t>
      </w:r>
      <w:r w:rsidR="00DA4A9E">
        <w:rPr>
          <w:rFonts w:ascii="Arial" w:eastAsia="Times New Roman" w:hAnsi="Arial" w:cs="Arial"/>
          <w:color w:val="000000" w:themeColor="text1"/>
        </w:rPr>
        <w:t xml:space="preserve"> </w:t>
      </w:r>
      <w:commentRangeStart w:id="1"/>
      <w:r w:rsidR="00DA4A9E">
        <w:rPr>
          <w:rFonts w:ascii="Arial" w:eastAsia="Times New Roman" w:hAnsi="Arial" w:cs="Arial"/>
          <w:color w:val="000000" w:themeColor="text1"/>
        </w:rPr>
        <w:t>(INS_SULF_FLAG)</w:t>
      </w:r>
      <w:commentRangeEnd w:id="1"/>
      <w:r w:rsidR="00D34B77">
        <w:rPr>
          <w:rStyle w:val="CommentReference"/>
        </w:rPr>
        <w:commentReference w:id="1"/>
      </w:r>
    </w:p>
    <w:p w14:paraId="5A95C1D7" w14:textId="77777777" w:rsidR="0000207E" w:rsidRDefault="00750416" w:rsidP="0000207E">
      <w:pPr>
        <w:pStyle w:val="ListParagraph"/>
        <w:numPr>
          <w:ilvl w:val="0"/>
          <w:numId w:val="1"/>
        </w:num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They </w:t>
      </w:r>
      <w:r w:rsidR="0000207E">
        <w:rPr>
          <w:rFonts w:ascii="Arial" w:eastAsia="Times New Roman" w:hAnsi="Arial" w:cs="Arial"/>
          <w:color w:val="000000" w:themeColor="text1"/>
        </w:rPr>
        <w:t>had at least one random plasma glucose (RPG) measurement after diabetes diagnosis</w:t>
      </w:r>
      <w:r w:rsidR="00E16902">
        <w:rPr>
          <w:rFonts w:ascii="Arial" w:eastAsia="Times New Roman" w:hAnsi="Arial" w:cs="Arial"/>
          <w:color w:val="000000" w:themeColor="text1"/>
        </w:rPr>
        <w:t xml:space="preserve"> </w:t>
      </w:r>
    </w:p>
    <w:p w14:paraId="3E3A3A69" w14:textId="77777777" w:rsidR="0000207E" w:rsidRDefault="00750416" w:rsidP="0000207E">
      <w:pPr>
        <w:pStyle w:val="ListParagraph"/>
        <w:numPr>
          <w:ilvl w:val="0"/>
          <w:numId w:val="1"/>
        </w:num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Their </w:t>
      </w:r>
      <w:r w:rsidR="0000207E">
        <w:rPr>
          <w:rFonts w:ascii="Arial" w:eastAsia="Times New Roman" w:hAnsi="Arial" w:cs="Arial"/>
          <w:color w:val="000000" w:themeColor="text1"/>
        </w:rPr>
        <w:t>diabetes diagnosis</w:t>
      </w:r>
      <w:r w:rsidR="00DA4A9E">
        <w:rPr>
          <w:rFonts w:ascii="Arial" w:eastAsia="Times New Roman" w:hAnsi="Arial" w:cs="Arial"/>
          <w:color w:val="000000" w:themeColor="text1"/>
        </w:rPr>
        <w:t xml:space="preserve"> (FIRST_DIABETES_</w:t>
      </w:r>
      <w:r w:rsidR="0000207E">
        <w:rPr>
          <w:rFonts w:ascii="Arial" w:eastAsia="Times New Roman" w:hAnsi="Arial" w:cs="Arial"/>
          <w:color w:val="000000" w:themeColor="text1"/>
        </w:rPr>
        <w:t xml:space="preserve"> </w:t>
      </w:r>
      <w:r w:rsidR="00DA4A9E">
        <w:rPr>
          <w:rFonts w:ascii="Arial" w:eastAsia="Times New Roman" w:hAnsi="Arial" w:cs="Arial"/>
          <w:color w:val="000000" w:themeColor="text1"/>
        </w:rPr>
        <w:t xml:space="preserve">DT) </w:t>
      </w:r>
      <w:r w:rsidR="0000207E">
        <w:rPr>
          <w:rFonts w:ascii="Arial" w:eastAsia="Times New Roman" w:hAnsi="Arial" w:cs="Arial"/>
          <w:color w:val="000000" w:themeColor="text1"/>
        </w:rPr>
        <w:t>was before enrollment in MVP</w:t>
      </w:r>
      <w:r w:rsidR="00DA4A9E">
        <w:rPr>
          <w:rFonts w:ascii="Arial" w:eastAsia="Times New Roman" w:hAnsi="Arial" w:cs="Arial"/>
          <w:color w:val="000000" w:themeColor="text1"/>
        </w:rPr>
        <w:t xml:space="preserve"> (ENROLLED_DATE)</w:t>
      </w:r>
    </w:p>
    <w:p w14:paraId="5ADF97CC" w14:textId="77777777" w:rsidR="0000207E" w:rsidRDefault="00750416" w:rsidP="0000207E">
      <w:pPr>
        <w:pStyle w:val="ListParagraph"/>
        <w:numPr>
          <w:ilvl w:val="0"/>
          <w:numId w:val="1"/>
        </w:numPr>
        <w:autoSpaceDE w:val="0"/>
        <w:autoSpaceDN w:val="0"/>
        <w:adjustRightInd w:val="0"/>
        <w:spacing w:after="0" w:line="240" w:lineRule="auto"/>
        <w:rPr>
          <w:rFonts w:ascii="Arial" w:eastAsia="Times New Roman" w:hAnsi="Arial" w:cs="Arial"/>
          <w:color w:val="000000" w:themeColor="text1"/>
        </w:rPr>
      </w:pPr>
      <w:commentRangeStart w:id="2"/>
      <w:r>
        <w:rPr>
          <w:rFonts w:ascii="Arial" w:eastAsia="Times New Roman" w:hAnsi="Arial" w:cs="Arial"/>
          <w:color w:val="000000" w:themeColor="text1"/>
        </w:rPr>
        <w:t>They have been consistent users of the VA for health care</w:t>
      </w:r>
      <w:commentRangeEnd w:id="2"/>
      <w:r w:rsidR="00D34B77">
        <w:rPr>
          <w:rStyle w:val="CommentReference"/>
        </w:rPr>
        <w:commentReference w:id="2"/>
      </w:r>
    </w:p>
    <w:p w14:paraId="4ECF5C27" w14:textId="77777777" w:rsidR="00750416" w:rsidRDefault="00750416" w:rsidP="00750416">
      <w:pPr>
        <w:autoSpaceDE w:val="0"/>
        <w:autoSpaceDN w:val="0"/>
        <w:adjustRightInd w:val="0"/>
        <w:spacing w:after="0" w:line="240" w:lineRule="auto"/>
        <w:rPr>
          <w:rFonts w:ascii="Arial" w:eastAsia="Times New Roman" w:hAnsi="Arial" w:cs="Arial"/>
          <w:color w:val="000000" w:themeColor="text1"/>
        </w:rPr>
      </w:pPr>
    </w:p>
    <w:p w14:paraId="040F255B" w14:textId="77777777" w:rsidR="00750416" w:rsidRDefault="00750416" w:rsidP="00750416">
      <w:pPr>
        <w:autoSpaceDE w:val="0"/>
        <w:autoSpaceDN w:val="0"/>
        <w:adjustRightInd w:val="0"/>
        <w:spacing w:after="0" w:line="240" w:lineRule="auto"/>
        <w:rPr>
          <w:rFonts w:ascii="Arial" w:eastAsia="Times New Roman" w:hAnsi="Arial" w:cs="Arial"/>
          <w:color w:val="000000" w:themeColor="text1"/>
        </w:rPr>
      </w:pPr>
      <w:r w:rsidRPr="00750416">
        <w:rPr>
          <w:rFonts w:ascii="Arial" w:eastAsia="Times New Roman" w:hAnsi="Arial" w:cs="Arial"/>
          <w:b/>
          <w:color w:val="000000" w:themeColor="text1"/>
        </w:rPr>
        <w:t>Methods:</w:t>
      </w:r>
      <w:r>
        <w:rPr>
          <w:rFonts w:ascii="Arial" w:eastAsia="Times New Roman" w:hAnsi="Arial" w:cs="Arial"/>
          <w:color w:val="000000" w:themeColor="text1"/>
        </w:rPr>
        <w:t xml:space="preserve"> After the assessment of the inclusion criteria, our study population consists of </w:t>
      </w:r>
      <w:r w:rsidR="00BA0A03">
        <w:rPr>
          <w:rFonts w:ascii="Arial" w:eastAsia="Times New Roman" w:hAnsi="Arial" w:cs="Arial"/>
          <w:color w:val="000000" w:themeColor="text1"/>
        </w:rPr>
        <w:t>114,096</w:t>
      </w:r>
      <w:r>
        <w:rPr>
          <w:rFonts w:ascii="Arial" w:eastAsia="Times New Roman" w:hAnsi="Arial" w:cs="Arial"/>
          <w:color w:val="000000" w:themeColor="text1"/>
        </w:rPr>
        <w:t xml:space="preserve"> participants.  We will conduct the GWAS using a case-control study design.  A case is defined as a participant who has hyp</w:t>
      </w:r>
      <w:r w:rsidR="00BA0A03">
        <w:rPr>
          <w:rFonts w:ascii="Arial" w:eastAsia="Times New Roman" w:hAnsi="Arial" w:cs="Arial"/>
          <w:color w:val="000000" w:themeColor="text1"/>
        </w:rPr>
        <w:t>o</w:t>
      </w:r>
      <w:r>
        <w:rPr>
          <w:rFonts w:ascii="Arial" w:eastAsia="Times New Roman" w:hAnsi="Arial" w:cs="Arial"/>
          <w:color w:val="000000" w:themeColor="text1"/>
        </w:rPr>
        <w:t>glycemia</w:t>
      </w:r>
      <w:r w:rsidR="008E355C">
        <w:rPr>
          <w:rFonts w:ascii="Arial" w:eastAsia="Times New Roman" w:hAnsi="Arial" w:cs="Arial"/>
          <w:color w:val="000000" w:themeColor="text1"/>
        </w:rPr>
        <w:t xml:space="preserve">: a participant who received </w:t>
      </w:r>
      <w:r w:rsidR="002E4E26">
        <w:rPr>
          <w:rFonts w:ascii="Arial" w:eastAsia="Times New Roman" w:hAnsi="Arial" w:cs="Arial"/>
          <w:color w:val="000000" w:themeColor="text1"/>
        </w:rPr>
        <w:t>a diagnosis from an Emergency Department (ED) visit</w:t>
      </w:r>
      <w:r w:rsidR="00DA4A9E">
        <w:rPr>
          <w:rFonts w:ascii="Arial" w:eastAsia="Times New Roman" w:hAnsi="Arial" w:cs="Arial"/>
          <w:color w:val="000000" w:themeColor="text1"/>
        </w:rPr>
        <w:t xml:space="preserve"> (ED_HYPO_DX_FLAG)</w:t>
      </w:r>
      <w:r w:rsidR="002E4E26">
        <w:rPr>
          <w:rFonts w:ascii="Arial" w:eastAsia="Times New Roman" w:hAnsi="Arial" w:cs="Arial"/>
          <w:color w:val="000000" w:themeColor="text1"/>
        </w:rPr>
        <w:t xml:space="preserve"> or </w:t>
      </w:r>
      <w:r w:rsidR="00E338A1">
        <w:rPr>
          <w:rFonts w:ascii="Arial" w:eastAsia="Times New Roman" w:hAnsi="Arial" w:cs="Arial"/>
          <w:color w:val="000000" w:themeColor="text1"/>
        </w:rPr>
        <w:t>an outpatient RPG measure &lt; 70</w:t>
      </w:r>
      <w:r w:rsidR="00DA4A9E">
        <w:rPr>
          <w:rFonts w:ascii="Arial" w:eastAsia="Times New Roman" w:hAnsi="Arial" w:cs="Arial"/>
          <w:color w:val="000000" w:themeColor="text1"/>
        </w:rPr>
        <w:t xml:space="preserve"> (GLUCOSE_LT70_FLAG)</w:t>
      </w:r>
      <w:r w:rsidR="00E338A1">
        <w:rPr>
          <w:rFonts w:ascii="Arial" w:eastAsia="Times New Roman" w:hAnsi="Arial" w:cs="Arial"/>
          <w:color w:val="000000" w:themeColor="text1"/>
        </w:rPr>
        <w:t xml:space="preserve"> at any point after diabetes diagnosis. A control is defined as a participant that met all</w:t>
      </w:r>
      <w:r w:rsidR="00BA0A03">
        <w:rPr>
          <w:rFonts w:ascii="Arial" w:eastAsia="Times New Roman" w:hAnsi="Arial" w:cs="Arial"/>
          <w:color w:val="000000" w:themeColor="text1"/>
        </w:rPr>
        <w:t xml:space="preserve"> </w:t>
      </w:r>
      <w:r w:rsidR="00E338A1">
        <w:rPr>
          <w:rFonts w:ascii="Arial" w:eastAsia="Times New Roman" w:hAnsi="Arial" w:cs="Arial"/>
          <w:color w:val="000000" w:themeColor="text1"/>
        </w:rPr>
        <w:t xml:space="preserve">the inclusion criteria but did not meet the case definition. Our study will have 38,114 cases and </w:t>
      </w:r>
      <w:r w:rsidR="00BA0A03">
        <w:rPr>
          <w:rFonts w:ascii="Arial" w:eastAsia="Times New Roman" w:hAnsi="Arial" w:cs="Arial"/>
          <w:color w:val="000000" w:themeColor="text1"/>
        </w:rPr>
        <w:t xml:space="preserve">75,982 controls.  </w:t>
      </w:r>
    </w:p>
    <w:p w14:paraId="5418B7B9" w14:textId="77777777" w:rsidR="00BA0A03" w:rsidRDefault="00BA0A03" w:rsidP="00750416">
      <w:pPr>
        <w:autoSpaceDE w:val="0"/>
        <w:autoSpaceDN w:val="0"/>
        <w:adjustRightInd w:val="0"/>
        <w:spacing w:after="0" w:line="240" w:lineRule="auto"/>
        <w:rPr>
          <w:rFonts w:ascii="Arial" w:eastAsia="Times New Roman" w:hAnsi="Arial" w:cs="Arial"/>
          <w:color w:val="000000" w:themeColor="text1"/>
        </w:rPr>
      </w:pPr>
    </w:p>
    <w:p w14:paraId="534D1FBA" w14:textId="77777777" w:rsidR="00417630" w:rsidRDefault="00BA0A03" w:rsidP="00750416">
      <w:p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The GWAS study will be</w:t>
      </w:r>
      <w:r w:rsidR="00A36DB1">
        <w:rPr>
          <w:rFonts w:ascii="Arial" w:eastAsia="Times New Roman" w:hAnsi="Arial" w:cs="Arial"/>
          <w:color w:val="000000" w:themeColor="text1"/>
        </w:rPr>
        <w:t xml:space="preserve"> performed using</w:t>
      </w:r>
      <w:r>
        <w:rPr>
          <w:rFonts w:ascii="Arial" w:eastAsia="Times New Roman" w:hAnsi="Arial" w:cs="Arial"/>
          <w:color w:val="000000" w:themeColor="text1"/>
        </w:rPr>
        <w:t xml:space="preserve"> a logistic regression</w:t>
      </w:r>
      <w:r w:rsidR="00A36DB1">
        <w:rPr>
          <w:rFonts w:ascii="Arial" w:eastAsia="Times New Roman" w:hAnsi="Arial" w:cs="Arial"/>
          <w:color w:val="000000" w:themeColor="text1"/>
        </w:rPr>
        <w:t xml:space="preserve"> model</w:t>
      </w:r>
      <w:r>
        <w:rPr>
          <w:rFonts w:ascii="Arial" w:eastAsia="Times New Roman" w:hAnsi="Arial" w:cs="Arial"/>
          <w:color w:val="000000" w:themeColor="text1"/>
        </w:rPr>
        <w:t xml:space="preserve"> </w:t>
      </w:r>
      <w:r w:rsidR="00A36DB1">
        <w:rPr>
          <w:rFonts w:ascii="Arial" w:eastAsia="Times New Roman" w:hAnsi="Arial" w:cs="Arial"/>
          <w:color w:val="000000" w:themeColor="text1"/>
        </w:rPr>
        <w:t xml:space="preserve">to associate </w:t>
      </w:r>
      <w:r>
        <w:rPr>
          <w:rFonts w:ascii="Arial" w:eastAsia="Times New Roman" w:hAnsi="Arial" w:cs="Arial"/>
          <w:color w:val="000000" w:themeColor="text1"/>
        </w:rPr>
        <w:t xml:space="preserve">case status </w:t>
      </w:r>
      <w:r w:rsidR="00A36DB1">
        <w:rPr>
          <w:rFonts w:ascii="Arial" w:eastAsia="Times New Roman" w:hAnsi="Arial" w:cs="Arial"/>
          <w:color w:val="000000" w:themeColor="text1"/>
        </w:rPr>
        <w:t xml:space="preserve">(CASE_CONTROL_FLAG) </w:t>
      </w:r>
      <w:r>
        <w:rPr>
          <w:rFonts w:ascii="Arial" w:eastAsia="Times New Roman" w:hAnsi="Arial" w:cs="Arial"/>
          <w:color w:val="000000" w:themeColor="text1"/>
        </w:rPr>
        <w:t>with genotype data (</w:t>
      </w:r>
      <w:commentRangeStart w:id="3"/>
      <w:r>
        <w:rPr>
          <w:rFonts w:ascii="Arial" w:eastAsia="Times New Roman" w:hAnsi="Arial" w:cs="Arial"/>
          <w:color w:val="000000" w:themeColor="text1"/>
        </w:rPr>
        <w:t xml:space="preserve">what platform was used for genotyping?) </w:t>
      </w:r>
      <w:commentRangeEnd w:id="3"/>
      <w:r w:rsidR="00D34B77">
        <w:rPr>
          <w:rStyle w:val="CommentReference"/>
        </w:rPr>
        <w:commentReference w:id="3"/>
      </w:r>
      <w:r>
        <w:rPr>
          <w:rFonts w:ascii="Arial" w:eastAsia="Times New Roman" w:hAnsi="Arial" w:cs="Arial"/>
          <w:color w:val="000000" w:themeColor="text1"/>
        </w:rPr>
        <w:t>for each participant.  We will use an additive model of the effect allele (</w:t>
      </w:r>
      <w:commentRangeStart w:id="4"/>
      <w:r>
        <w:rPr>
          <w:rFonts w:ascii="Arial" w:eastAsia="Times New Roman" w:hAnsi="Arial" w:cs="Arial"/>
          <w:color w:val="000000" w:themeColor="text1"/>
        </w:rPr>
        <w:t>minor allele?</w:t>
      </w:r>
      <w:commentRangeEnd w:id="4"/>
      <w:r w:rsidR="00D34B77">
        <w:rPr>
          <w:rStyle w:val="CommentReference"/>
        </w:rPr>
        <w:commentReference w:id="4"/>
      </w:r>
      <w:r>
        <w:rPr>
          <w:rFonts w:ascii="Arial" w:eastAsia="Times New Roman" w:hAnsi="Arial" w:cs="Arial"/>
          <w:color w:val="000000" w:themeColor="text1"/>
        </w:rPr>
        <w:t>): 0, 1, or 2</w:t>
      </w:r>
      <w:r w:rsidR="000D4DF6">
        <w:rPr>
          <w:rFonts w:ascii="Arial" w:eastAsia="Times New Roman" w:hAnsi="Arial" w:cs="Arial"/>
          <w:color w:val="000000" w:themeColor="text1"/>
        </w:rPr>
        <w:t xml:space="preserve"> at each locus as the main predictor in our model.  We will adjust the model for age at enrollment</w:t>
      </w:r>
      <w:r w:rsidR="00E16902">
        <w:rPr>
          <w:rFonts w:ascii="Arial" w:eastAsia="Times New Roman" w:hAnsi="Arial" w:cs="Arial"/>
          <w:color w:val="000000" w:themeColor="text1"/>
        </w:rPr>
        <w:t xml:space="preserve"> (AGE)</w:t>
      </w:r>
      <w:r w:rsidR="000D4DF6">
        <w:rPr>
          <w:rFonts w:ascii="Arial" w:eastAsia="Times New Roman" w:hAnsi="Arial" w:cs="Arial"/>
          <w:color w:val="000000" w:themeColor="text1"/>
        </w:rPr>
        <w:t xml:space="preserve"> in MVP, sex</w:t>
      </w:r>
      <w:r w:rsidR="00E16902">
        <w:rPr>
          <w:rFonts w:ascii="Arial" w:eastAsia="Times New Roman" w:hAnsi="Arial" w:cs="Arial"/>
          <w:color w:val="000000" w:themeColor="text1"/>
        </w:rPr>
        <w:t xml:space="preserve"> (GENDER)</w:t>
      </w:r>
      <w:r w:rsidR="000D4DF6">
        <w:rPr>
          <w:rFonts w:ascii="Arial" w:eastAsia="Times New Roman" w:hAnsi="Arial" w:cs="Arial"/>
          <w:color w:val="000000" w:themeColor="text1"/>
        </w:rPr>
        <w:t xml:space="preserve">, and the top 10 principal components of ancestry.  </w:t>
      </w:r>
      <w:commentRangeStart w:id="5"/>
      <w:r w:rsidR="008B7D27">
        <w:rPr>
          <w:rFonts w:ascii="Arial" w:eastAsia="Times New Roman" w:hAnsi="Arial" w:cs="Arial"/>
          <w:color w:val="000000" w:themeColor="text1"/>
        </w:rPr>
        <w:t xml:space="preserve">The results of the study will be stratified by </w:t>
      </w:r>
      <w:r w:rsidR="00843D27">
        <w:rPr>
          <w:rFonts w:ascii="Arial" w:eastAsia="Times New Roman" w:hAnsi="Arial" w:cs="Arial"/>
          <w:color w:val="000000" w:themeColor="text1"/>
        </w:rPr>
        <w:t>race</w:t>
      </w:r>
      <w:r w:rsidR="008B7D27">
        <w:rPr>
          <w:rFonts w:ascii="Arial" w:eastAsia="Times New Roman" w:hAnsi="Arial" w:cs="Arial"/>
          <w:color w:val="000000" w:themeColor="text1"/>
        </w:rPr>
        <w:t>. (</w:t>
      </w:r>
      <w:r w:rsidR="00843D27">
        <w:rPr>
          <w:rFonts w:ascii="Arial" w:eastAsia="Times New Roman" w:hAnsi="Arial" w:cs="Arial"/>
          <w:color w:val="000000" w:themeColor="text1"/>
        </w:rPr>
        <w:t xml:space="preserve">I wrote this down but not sure it makes sense to me anymore - </w:t>
      </w:r>
      <w:r w:rsidR="008B7D27">
        <w:rPr>
          <w:rFonts w:ascii="Arial" w:eastAsia="Times New Roman" w:hAnsi="Arial" w:cs="Arial"/>
          <w:color w:val="000000" w:themeColor="text1"/>
        </w:rPr>
        <w:t xml:space="preserve">Do we want to include an interaction term in the model to account for this?) </w:t>
      </w:r>
      <w:commentRangeEnd w:id="5"/>
      <w:r w:rsidR="00D34B77">
        <w:rPr>
          <w:rStyle w:val="CommentReference"/>
        </w:rPr>
        <w:commentReference w:id="5"/>
      </w:r>
    </w:p>
    <w:p w14:paraId="50C71582" w14:textId="77777777" w:rsidR="0038484F" w:rsidRDefault="0038484F" w:rsidP="00750416">
      <w:pPr>
        <w:autoSpaceDE w:val="0"/>
        <w:autoSpaceDN w:val="0"/>
        <w:adjustRightInd w:val="0"/>
        <w:spacing w:after="0" w:line="240" w:lineRule="auto"/>
        <w:rPr>
          <w:rFonts w:ascii="Arial" w:eastAsia="Times New Roman" w:hAnsi="Arial" w:cs="Arial"/>
          <w:color w:val="000000" w:themeColor="text1"/>
        </w:rPr>
      </w:pPr>
    </w:p>
    <w:p w14:paraId="00910E7F" w14:textId="77777777" w:rsidR="0038484F" w:rsidRDefault="0038484F" w:rsidP="00750416">
      <w:pPr>
        <w:autoSpaceDE w:val="0"/>
        <w:autoSpaceDN w:val="0"/>
        <w:adjustRightInd w:val="0"/>
        <w:spacing w:after="0" w:line="240" w:lineRule="auto"/>
        <w:rPr>
          <w:rFonts w:ascii="Arial" w:eastAsia="Times New Roman" w:hAnsi="Arial" w:cs="Arial"/>
          <w:color w:val="000000" w:themeColor="text1"/>
        </w:rPr>
      </w:pPr>
      <w:r>
        <w:rPr>
          <w:rFonts w:ascii="Arial" w:eastAsia="Times New Roman" w:hAnsi="Arial" w:cs="Arial"/>
          <w:color w:val="000000" w:themeColor="text1"/>
        </w:rPr>
        <w:t>We will look for significant variants using a Bonferroni-corrected threshold of 5x10-</w:t>
      </w:r>
      <w:ins w:id="6" w:author="Raghavan, Sridharan" w:date="2019-10-29T16:05:00Z">
        <w:r w:rsidR="00B42F64">
          <w:rPr>
            <w:rFonts w:ascii="Arial" w:eastAsia="Times New Roman" w:hAnsi="Arial" w:cs="Arial"/>
            <w:color w:val="000000" w:themeColor="text1"/>
          </w:rPr>
          <w:t>8</w:t>
        </w:r>
      </w:ins>
      <w:del w:id="7" w:author="Raghavan, Sridharan" w:date="2019-10-29T16:05:00Z">
        <w:r w:rsidDel="00B42F64">
          <w:rPr>
            <w:rFonts w:ascii="Arial" w:eastAsia="Times New Roman" w:hAnsi="Arial" w:cs="Arial"/>
            <w:color w:val="000000" w:themeColor="text1"/>
          </w:rPr>
          <w:delText>7</w:delText>
        </w:r>
      </w:del>
      <w:r>
        <w:rPr>
          <w:rFonts w:ascii="Arial" w:eastAsia="Times New Roman" w:hAnsi="Arial" w:cs="Arial"/>
          <w:color w:val="000000" w:themeColor="text1"/>
        </w:rPr>
        <w:t>.</w:t>
      </w:r>
    </w:p>
    <w:p w14:paraId="57E5D1B0" w14:textId="77777777" w:rsidR="00417630" w:rsidRDefault="00417630" w:rsidP="00750416">
      <w:pPr>
        <w:autoSpaceDE w:val="0"/>
        <w:autoSpaceDN w:val="0"/>
        <w:adjustRightInd w:val="0"/>
        <w:spacing w:after="0" w:line="240" w:lineRule="auto"/>
        <w:rPr>
          <w:rFonts w:ascii="Arial" w:eastAsia="Times New Roman" w:hAnsi="Arial" w:cs="Arial"/>
          <w:color w:val="000000" w:themeColor="text1"/>
        </w:rPr>
      </w:pPr>
    </w:p>
    <w:p w14:paraId="26AA2595" w14:textId="77777777" w:rsidR="00BA0A03" w:rsidRDefault="00417630" w:rsidP="00750416">
      <w:pPr>
        <w:autoSpaceDE w:val="0"/>
        <w:autoSpaceDN w:val="0"/>
        <w:adjustRightInd w:val="0"/>
        <w:spacing w:after="0" w:line="240" w:lineRule="auto"/>
        <w:rPr>
          <w:rFonts w:ascii="Arial" w:eastAsia="Times New Roman" w:hAnsi="Arial" w:cs="Arial"/>
          <w:color w:val="000000" w:themeColor="text1"/>
        </w:rPr>
      </w:pPr>
      <w:commentRangeStart w:id="8"/>
      <w:r>
        <w:rPr>
          <w:rFonts w:ascii="Arial" w:eastAsia="Times New Roman" w:hAnsi="Arial" w:cs="Arial"/>
          <w:color w:val="000000" w:themeColor="text1"/>
        </w:rPr>
        <w:t xml:space="preserve">Do we need to calculate the PCs ahead of time or will that be part of the GWAS? </w:t>
      </w:r>
      <w:r w:rsidR="000D4DF6">
        <w:rPr>
          <w:rFonts w:ascii="Arial" w:eastAsia="Times New Roman" w:hAnsi="Arial" w:cs="Arial"/>
          <w:color w:val="000000" w:themeColor="text1"/>
        </w:rPr>
        <w:t xml:space="preserve">Do we need to do any SNP trimming (Hardy-Weinberg, missing SNPs, homozygous SNPs? Outliers of principal components?) </w:t>
      </w:r>
      <w:commentRangeEnd w:id="8"/>
      <w:r w:rsidR="00B42F64">
        <w:rPr>
          <w:rStyle w:val="CommentReference"/>
        </w:rPr>
        <w:commentReference w:id="8"/>
      </w:r>
    </w:p>
    <w:p w14:paraId="68707F7F" w14:textId="77777777" w:rsidR="008B7D27" w:rsidRDefault="008B7D27" w:rsidP="00750416">
      <w:pPr>
        <w:autoSpaceDE w:val="0"/>
        <w:autoSpaceDN w:val="0"/>
        <w:adjustRightInd w:val="0"/>
        <w:spacing w:after="0" w:line="240" w:lineRule="auto"/>
        <w:rPr>
          <w:rFonts w:ascii="Arial" w:eastAsia="Times New Roman" w:hAnsi="Arial" w:cs="Arial"/>
          <w:color w:val="000000" w:themeColor="text1"/>
        </w:rPr>
      </w:pPr>
    </w:p>
    <w:p w14:paraId="3ED81815" w14:textId="10E6629D" w:rsidR="00515CAF" w:rsidDel="00297C3C" w:rsidRDefault="008B7D27" w:rsidP="00515CAF">
      <w:pPr>
        <w:rPr>
          <w:del w:id="9" w:author="Raghavan, Sridharan" w:date="2019-10-29T16:12:00Z"/>
          <w:rFonts w:ascii="Arial" w:hAnsi="Arial" w:cs="Arial"/>
        </w:rPr>
      </w:pPr>
      <w:commentRangeStart w:id="10"/>
      <w:del w:id="11" w:author="Raghavan, Sridharan" w:date="2019-10-29T16:12:00Z">
        <w:r w:rsidRPr="008B7D27" w:rsidDel="00297C3C">
          <w:rPr>
            <w:rFonts w:ascii="Arial" w:eastAsia="Times New Roman" w:hAnsi="Arial" w:cs="Arial"/>
            <w:b/>
            <w:color w:val="000000" w:themeColor="text1"/>
          </w:rPr>
          <w:delText>Secondary Analysis</w:delText>
        </w:r>
        <w:r w:rsidDel="00297C3C">
          <w:rPr>
            <w:rFonts w:ascii="Arial" w:eastAsia="Times New Roman" w:hAnsi="Arial" w:cs="Arial"/>
            <w:b/>
            <w:color w:val="000000" w:themeColor="text1"/>
          </w:rPr>
          <w:delText xml:space="preserve">: </w:delText>
        </w:r>
        <w:r w:rsidR="003F4BCA" w:rsidDel="00297C3C">
          <w:rPr>
            <w:rFonts w:ascii="Arial" w:eastAsia="Times New Roman" w:hAnsi="Arial" w:cs="Arial"/>
            <w:color w:val="000000" w:themeColor="text1"/>
          </w:rPr>
          <w:delText>As a result of the information gleaned from the</w:delText>
        </w:r>
        <w:r w:rsidR="00843D27" w:rsidDel="00297C3C">
          <w:rPr>
            <w:rFonts w:ascii="Arial" w:eastAsia="Times New Roman" w:hAnsi="Arial" w:cs="Arial"/>
            <w:color w:val="000000" w:themeColor="text1"/>
          </w:rPr>
          <w:delText xml:space="preserve"> GWAS test, we </w:delText>
        </w:r>
        <w:r w:rsidR="00515CAF" w:rsidDel="00297C3C">
          <w:rPr>
            <w:rFonts w:ascii="Arial" w:eastAsia="Times New Roman" w:hAnsi="Arial" w:cs="Arial"/>
            <w:color w:val="000000" w:themeColor="text1"/>
          </w:rPr>
          <w:delText>will</w:delText>
        </w:r>
        <w:r w:rsidR="003F4BCA" w:rsidDel="00297C3C">
          <w:rPr>
            <w:rFonts w:ascii="Arial" w:eastAsia="Times New Roman" w:hAnsi="Arial" w:cs="Arial"/>
            <w:color w:val="000000" w:themeColor="text1"/>
          </w:rPr>
          <w:delText xml:space="preserve"> conduct a </w:delText>
        </w:r>
        <w:r w:rsidR="00515CAF" w:rsidDel="00297C3C">
          <w:rPr>
            <w:rFonts w:ascii="Arial" w:eastAsia="Times New Roman" w:hAnsi="Arial" w:cs="Arial"/>
            <w:color w:val="000000" w:themeColor="text1"/>
          </w:rPr>
          <w:delText>matched</w:delText>
        </w:r>
        <w:r w:rsidR="003F4BCA" w:rsidDel="00297C3C">
          <w:rPr>
            <w:rFonts w:ascii="Arial" w:eastAsia="Times New Roman" w:hAnsi="Arial" w:cs="Arial"/>
            <w:color w:val="000000" w:themeColor="text1"/>
          </w:rPr>
          <w:delText xml:space="preserve"> Case-Control analysis </w:delText>
        </w:r>
        <w:r w:rsidR="00515CAF" w:rsidDel="00297C3C">
          <w:rPr>
            <w:rFonts w:ascii="Arial" w:eastAsia="Times New Roman" w:hAnsi="Arial" w:cs="Arial"/>
            <w:color w:val="000000" w:themeColor="text1"/>
          </w:rPr>
          <w:delText xml:space="preserve">to account for potential confounders that could influence the results.  Potential confounders include </w:delText>
        </w:r>
        <w:r w:rsidR="00515CAF" w:rsidDel="00297C3C">
          <w:rPr>
            <w:rFonts w:ascii="Arial" w:hAnsi="Arial" w:cs="Arial"/>
          </w:rPr>
          <w:delText xml:space="preserve">HbA1c levels, eGFR values, diabetes duration, exposure and duration of prescription type. Ideally, the primary analysis will uncover specific variants that will focus our analysis in the second phase. If specific variants do not arise, </w:delText>
        </w:r>
        <w:r w:rsidR="00070AAF" w:rsidDel="00297C3C">
          <w:rPr>
            <w:rFonts w:ascii="Arial" w:hAnsi="Arial" w:cs="Arial"/>
          </w:rPr>
          <w:delText xml:space="preserve">the secondary analysis will be conducted again as a GWAS test. An alternative design is to utilize the cases as their own controls by defining a precise before/after definition for the occurrence of the hypoglycemia event.  </w:delText>
        </w:r>
        <w:commentRangeEnd w:id="10"/>
        <w:r w:rsidR="00297C3C" w:rsidDel="00297C3C">
          <w:rPr>
            <w:rStyle w:val="CommentReference"/>
          </w:rPr>
          <w:commentReference w:id="10"/>
        </w:r>
      </w:del>
    </w:p>
    <w:p w14:paraId="0320BB85" w14:textId="77777777" w:rsidR="008B7D27" w:rsidRPr="008B7D27" w:rsidRDefault="008B7D27" w:rsidP="00750416">
      <w:pPr>
        <w:autoSpaceDE w:val="0"/>
        <w:autoSpaceDN w:val="0"/>
        <w:adjustRightInd w:val="0"/>
        <w:spacing w:after="0" w:line="240" w:lineRule="auto"/>
        <w:rPr>
          <w:rFonts w:ascii="Arial" w:eastAsia="Times New Roman" w:hAnsi="Arial" w:cs="Arial"/>
          <w:b/>
          <w:color w:val="000000" w:themeColor="text1"/>
        </w:rPr>
      </w:pPr>
    </w:p>
    <w:p w14:paraId="19C68149" w14:textId="77777777" w:rsidR="004C711F" w:rsidRDefault="004C711F" w:rsidP="004C711F">
      <w:pPr>
        <w:autoSpaceDE w:val="0"/>
        <w:autoSpaceDN w:val="0"/>
        <w:adjustRightInd w:val="0"/>
        <w:spacing w:after="0" w:line="240" w:lineRule="auto"/>
        <w:rPr>
          <w:rFonts w:ascii="Arial" w:eastAsia="Times New Roman" w:hAnsi="Arial" w:cs="Arial"/>
          <w:color w:val="000000" w:themeColor="text1"/>
        </w:rPr>
      </w:pPr>
    </w:p>
    <w:p w14:paraId="6F5A8830" w14:textId="77777777" w:rsidR="004C711F" w:rsidRDefault="004C711F" w:rsidP="004C711F">
      <w:pPr>
        <w:autoSpaceDE w:val="0"/>
        <w:autoSpaceDN w:val="0"/>
        <w:adjustRightInd w:val="0"/>
        <w:spacing w:after="0" w:line="240" w:lineRule="auto"/>
        <w:rPr>
          <w:rFonts w:ascii="Arial" w:hAnsi="Arial" w:cs="Arial"/>
          <w:color w:val="000000" w:themeColor="text1"/>
          <w:shd w:val="clear" w:color="auto" w:fill="FFFFFF"/>
        </w:rPr>
      </w:pPr>
    </w:p>
    <w:p w14:paraId="7F2792E5" w14:textId="77777777" w:rsidR="004C711F" w:rsidRDefault="004C711F" w:rsidP="004C711F">
      <w:pPr>
        <w:autoSpaceDE w:val="0"/>
        <w:autoSpaceDN w:val="0"/>
        <w:adjustRightInd w:val="0"/>
        <w:spacing w:after="0" w:line="240" w:lineRule="auto"/>
        <w:rPr>
          <w:rFonts w:ascii="Arial" w:hAnsi="Arial" w:cs="Arial"/>
          <w:color w:val="000000" w:themeColor="text1"/>
          <w:shd w:val="clear" w:color="auto" w:fill="FFFFFF"/>
        </w:rPr>
      </w:pPr>
    </w:p>
    <w:sectPr w:rsidR="004C71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ghavan, Sridharan" w:date="2019-10-29T15:59:00Z" w:initials="RS">
    <w:p w14:paraId="78F7E86C" w14:textId="77777777" w:rsidR="00D34B77" w:rsidRDefault="00D34B77">
      <w:pPr>
        <w:pStyle w:val="CommentText"/>
      </w:pPr>
      <w:r>
        <w:rPr>
          <w:rStyle w:val="CommentReference"/>
        </w:rPr>
        <w:annotationRef/>
      </w:r>
      <w:r>
        <w:t>This flag isn’t actually the oral/injectable criterion. The oral/injectable criterion isn’t a part of our dataset since it was required for inclusion. The ins-sulf-flag is for whether a person had exposure to either an insulin or SU at some point during follow-up.</w:t>
      </w:r>
    </w:p>
  </w:comment>
  <w:comment w:id="2" w:author="Raghavan, Sridharan" w:date="2019-10-29T16:00:00Z" w:initials="RS">
    <w:p w14:paraId="599C7350" w14:textId="77777777" w:rsidR="00D34B77" w:rsidRDefault="00D34B77">
      <w:pPr>
        <w:pStyle w:val="CommentText"/>
      </w:pPr>
      <w:r>
        <w:rPr>
          <w:rStyle w:val="CommentReference"/>
        </w:rPr>
        <w:annotationRef/>
      </w:r>
      <w:r>
        <w:t>I think this is not for everybody- it’s more relevant for controls than for cases.</w:t>
      </w:r>
    </w:p>
  </w:comment>
  <w:comment w:id="3" w:author="Raghavan, Sridharan" w:date="2019-10-29T16:01:00Z" w:initials="RS">
    <w:p w14:paraId="6200BC78" w14:textId="77777777" w:rsidR="00D34B77" w:rsidRDefault="00D34B77">
      <w:pPr>
        <w:pStyle w:val="CommentText"/>
      </w:pPr>
      <w:r>
        <w:rPr>
          <w:rStyle w:val="CommentReference"/>
        </w:rPr>
        <w:annotationRef/>
      </w:r>
      <w:r>
        <w:t>Affymetrix MVP Array</w:t>
      </w:r>
    </w:p>
  </w:comment>
  <w:comment w:id="4" w:author="Raghavan, Sridharan" w:date="2019-10-29T16:01:00Z" w:initials="RS">
    <w:p w14:paraId="514B43D3" w14:textId="77777777" w:rsidR="00D34B77" w:rsidRDefault="00D34B77">
      <w:pPr>
        <w:pStyle w:val="CommentText"/>
      </w:pPr>
      <w:r>
        <w:rPr>
          <w:rStyle w:val="CommentReference"/>
        </w:rPr>
        <w:annotationRef/>
      </w:r>
      <w:r>
        <w:t xml:space="preserve">I think this is the easiest way to ensure </w:t>
      </w:r>
      <w:r>
        <w:t>consistency, but will have to check with Yan and Leslie about whether there are platform-specific conventions around reference/other allele determination.</w:t>
      </w:r>
    </w:p>
  </w:comment>
  <w:comment w:id="5" w:author="Raghavan, Sridharan" w:date="2019-10-29T16:03:00Z" w:initials="RS">
    <w:p w14:paraId="4F75D5A3" w14:textId="77777777" w:rsidR="00D34B77" w:rsidRDefault="00D34B77">
      <w:pPr>
        <w:pStyle w:val="CommentText"/>
      </w:pPr>
      <w:r>
        <w:rPr>
          <w:rStyle w:val="CommentReference"/>
        </w:rPr>
        <w:annotationRef/>
      </w:r>
      <w:r>
        <w:t xml:space="preserve">Let’s discuss. It’s not the results that are stratified – the analysis is stratified. This is </w:t>
      </w:r>
      <w:r>
        <w:t>pretty standard, with a trans-ethnic meta-analysis to combine the results from different race strata afterwards. The interaction term is more of an epidemiologic question, whereas the race stratification is just another way to mitigate population</w:t>
      </w:r>
      <w:r w:rsidR="00B42F64">
        <w:t xml:space="preserve"> effects on association </w:t>
      </w:r>
      <w:r>
        <w:t>results</w:t>
      </w:r>
      <w:r w:rsidR="00B42F64">
        <w:t xml:space="preserve"> (aka population stratification)</w:t>
      </w:r>
      <w:r>
        <w:t>.</w:t>
      </w:r>
    </w:p>
  </w:comment>
  <w:comment w:id="8" w:author="Raghavan, Sridharan" w:date="2019-10-29T16:05:00Z" w:initials="RS">
    <w:p w14:paraId="76919BD6" w14:textId="77777777" w:rsidR="00B42F64" w:rsidRDefault="00B42F64">
      <w:pPr>
        <w:pStyle w:val="CommentText"/>
      </w:pPr>
      <w:r>
        <w:rPr>
          <w:rStyle w:val="CommentReference"/>
        </w:rPr>
        <w:annotationRef/>
      </w:r>
      <w:r>
        <w:t>Don’t know. We will have to ask Yan.</w:t>
      </w:r>
    </w:p>
  </w:comment>
  <w:comment w:id="10" w:author="Raghavan, Sridharan" w:date="2019-10-29T16:10:00Z" w:initials="RS">
    <w:p w14:paraId="663C2EF1" w14:textId="2BB12324" w:rsidR="00297C3C" w:rsidRDefault="00297C3C">
      <w:pPr>
        <w:pStyle w:val="CommentText"/>
      </w:pPr>
      <w:r>
        <w:rPr>
          <w:rStyle w:val="CommentReference"/>
        </w:rPr>
        <w:annotationRef/>
      </w:r>
      <w:r>
        <w:t>This is conflating multiple aspects of the analysis. I’d leave these secondary analyses out of this analysis plan for now. But there are some other more straightforward analyses which we’ve discussed in the past (but not yesterday) that can go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F7E86C" w15:done="0"/>
  <w15:commentEx w15:paraId="599C7350" w15:done="0"/>
  <w15:commentEx w15:paraId="6200BC78" w15:done="0"/>
  <w15:commentEx w15:paraId="514B43D3" w15:done="0"/>
  <w15:commentEx w15:paraId="4F75D5A3" w15:done="0"/>
  <w15:commentEx w15:paraId="76919BD6" w15:done="0"/>
  <w15:commentEx w15:paraId="663C2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F7E86C" w16cid:durableId="2162E045"/>
  <w16cid:commentId w16cid:paraId="599C7350" w16cid:durableId="2162E090"/>
  <w16cid:commentId w16cid:paraId="6200BC78" w16cid:durableId="2162E0D1"/>
  <w16cid:commentId w16cid:paraId="514B43D3" w16cid:durableId="2162E0E6"/>
  <w16cid:commentId w16cid:paraId="4F75D5A3" w16cid:durableId="2162E16D"/>
  <w16cid:commentId w16cid:paraId="76919BD6" w16cid:durableId="2162E1E3"/>
  <w16cid:commentId w16cid:paraId="663C2EF1" w16cid:durableId="2162E3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500CE"/>
    <w:multiLevelType w:val="hybridMultilevel"/>
    <w:tmpl w:val="3092B168"/>
    <w:lvl w:ilvl="0" w:tplc="75D4E34A">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ghavan, Sridharan">
    <w15:presenceInfo w15:providerId="AD" w15:userId="S::Sridharan.Raghavan@va.gov::c4e39e3f-5497-4fbe-9ab3-7ef473bb4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1F"/>
    <w:rsid w:val="0000207E"/>
    <w:rsid w:val="00070AAF"/>
    <w:rsid w:val="000D4DF6"/>
    <w:rsid w:val="00297C3C"/>
    <w:rsid w:val="002B0C5C"/>
    <w:rsid w:val="002E4E26"/>
    <w:rsid w:val="0038484F"/>
    <w:rsid w:val="003F4BCA"/>
    <w:rsid w:val="00417630"/>
    <w:rsid w:val="004C711F"/>
    <w:rsid w:val="00515CAF"/>
    <w:rsid w:val="00533E15"/>
    <w:rsid w:val="005A6FB3"/>
    <w:rsid w:val="00750416"/>
    <w:rsid w:val="00843D27"/>
    <w:rsid w:val="008B7D27"/>
    <w:rsid w:val="008E355C"/>
    <w:rsid w:val="00A36DB1"/>
    <w:rsid w:val="00AC759B"/>
    <w:rsid w:val="00B42F64"/>
    <w:rsid w:val="00BA0A03"/>
    <w:rsid w:val="00D34B77"/>
    <w:rsid w:val="00DA4A9E"/>
    <w:rsid w:val="00E16902"/>
    <w:rsid w:val="00E3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42B3"/>
  <w15:chartTrackingRefBased/>
  <w15:docId w15:val="{C9CDBFE8-CBCD-4700-9E70-DC099B14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C7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711F"/>
    <w:rPr>
      <w:rFonts w:ascii="Courier New" w:eastAsia="Times New Roman" w:hAnsi="Courier New" w:cs="Courier New"/>
      <w:sz w:val="20"/>
      <w:szCs w:val="20"/>
    </w:rPr>
  </w:style>
  <w:style w:type="character" w:customStyle="1" w:styleId="gd15mcfcktb">
    <w:name w:val="gd15mcfcktb"/>
    <w:basedOn w:val="DefaultParagraphFont"/>
    <w:rsid w:val="004C711F"/>
  </w:style>
  <w:style w:type="paragraph" w:styleId="ListParagraph">
    <w:name w:val="List Paragraph"/>
    <w:basedOn w:val="Normal"/>
    <w:uiPriority w:val="34"/>
    <w:qFormat/>
    <w:rsid w:val="0000207E"/>
    <w:pPr>
      <w:ind w:left="720"/>
      <w:contextualSpacing/>
    </w:pPr>
  </w:style>
  <w:style w:type="character" w:styleId="CommentReference">
    <w:name w:val="annotation reference"/>
    <w:basedOn w:val="DefaultParagraphFont"/>
    <w:uiPriority w:val="99"/>
    <w:semiHidden/>
    <w:unhideWhenUsed/>
    <w:rsid w:val="00D34B77"/>
    <w:rPr>
      <w:sz w:val="16"/>
      <w:szCs w:val="16"/>
    </w:rPr>
  </w:style>
  <w:style w:type="paragraph" w:styleId="CommentText">
    <w:name w:val="annotation text"/>
    <w:basedOn w:val="Normal"/>
    <w:link w:val="CommentTextChar"/>
    <w:uiPriority w:val="99"/>
    <w:semiHidden/>
    <w:unhideWhenUsed/>
    <w:rsid w:val="00D34B77"/>
    <w:pPr>
      <w:spacing w:line="240" w:lineRule="auto"/>
    </w:pPr>
    <w:rPr>
      <w:sz w:val="20"/>
      <w:szCs w:val="20"/>
    </w:rPr>
  </w:style>
  <w:style w:type="character" w:customStyle="1" w:styleId="CommentTextChar">
    <w:name w:val="Comment Text Char"/>
    <w:basedOn w:val="DefaultParagraphFont"/>
    <w:link w:val="CommentText"/>
    <w:uiPriority w:val="99"/>
    <w:semiHidden/>
    <w:rsid w:val="00D34B77"/>
    <w:rPr>
      <w:sz w:val="20"/>
      <w:szCs w:val="20"/>
    </w:rPr>
  </w:style>
  <w:style w:type="paragraph" w:styleId="CommentSubject">
    <w:name w:val="annotation subject"/>
    <w:basedOn w:val="CommentText"/>
    <w:next w:val="CommentText"/>
    <w:link w:val="CommentSubjectChar"/>
    <w:uiPriority w:val="99"/>
    <w:semiHidden/>
    <w:unhideWhenUsed/>
    <w:rsid w:val="00D34B77"/>
    <w:rPr>
      <w:b/>
      <w:bCs/>
    </w:rPr>
  </w:style>
  <w:style w:type="character" w:customStyle="1" w:styleId="CommentSubjectChar">
    <w:name w:val="Comment Subject Char"/>
    <w:basedOn w:val="CommentTextChar"/>
    <w:link w:val="CommentSubject"/>
    <w:uiPriority w:val="99"/>
    <w:semiHidden/>
    <w:rsid w:val="00D34B77"/>
    <w:rPr>
      <w:b/>
      <w:bCs/>
      <w:sz w:val="20"/>
      <w:szCs w:val="20"/>
    </w:rPr>
  </w:style>
  <w:style w:type="paragraph" w:styleId="BalloonText">
    <w:name w:val="Balloon Text"/>
    <w:basedOn w:val="Normal"/>
    <w:link w:val="BalloonTextChar"/>
    <w:uiPriority w:val="99"/>
    <w:semiHidden/>
    <w:unhideWhenUsed/>
    <w:rsid w:val="00D34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B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Litkowski, Elizabeth</dc:creator>
  <cp:keywords/>
  <dc:description/>
  <cp:lastModifiedBy>Litkowski, Elizabeth</cp:lastModifiedBy>
  <cp:revision>2</cp:revision>
  <dcterms:created xsi:type="dcterms:W3CDTF">2019-11-04T22:50:00Z</dcterms:created>
  <dcterms:modified xsi:type="dcterms:W3CDTF">2019-11-04T22:50:00Z</dcterms:modified>
</cp:coreProperties>
</file>